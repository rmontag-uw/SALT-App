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F0884" w14:textId="30B1ACBB" w:rsidR="00F86AC2" w:rsidRDefault="000A693E" w:rsidP="000A693E">
      <w:pPr>
        <w:pStyle w:val="Title"/>
        <w:jc w:val="center"/>
      </w:pPr>
      <w:r>
        <w:t>Saline Bucket Testing Platform Documentation</w:t>
      </w:r>
    </w:p>
    <w:p w14:paraId="2B3C4BE4" w14:textId="160120FF" w:rsidR="000A693E" w:rsidRDefault="000A693E" w:rsidP="000A693E">
      <w:pPr>
        <w:pStyle w:val="Heading1"/>
      </w:pPr>
      <w:r>
        <w:t>Construction:</w:t>
      </w:r>
    </w:p>
    <w:p w14:paraId="445B8C23" w14:textId="6D7D226E" w:rsidR="000A693E" w:rsidRDefault="000A693E" w:rsidP="000A693E">
      <w:pPr>
        <w:pStyle w:val="Heading2"/>
      </w:pPr>
      <w:r>
        <w:tab/>
        <w:t>Materials:</w:t>
      </w:r>
    </w:p>
    <w:p w14:paraId="7CAAD7C4" w14:textId="77777777" w:rsidR="000A693E" w:rsidRPr="000A693E" w:rsidRDefault="000A693E" w:rsidP="000A693E">
      <w:r>
        <w:tab/>
      </w:r>
      <w:r>
        <w:tab/>
      </w:r>
    </w:p>
    <w:tbl>
      <w:tblPr>
        <w:tblStyle w:val="TableGrid"/>
        <w:tblW w:w="0" w:type="auto"/>
        <w:tblLook w:val="04A0" w:firstRow="1" w:lastRow="0" w:firstColumn="1" w:lastColumn="0" w:noHBand="0" w:noVBand="1"/>
      </w:tblPr>
      <w:tblGrid>
        <w:gridCol w:w="5277"/>
        <w:gridCol w:w="4073"/>
      </w:tblGrid>
      <w:tr w:rsidR="000A693E" w14:paraId="59D96114" w14:textId="77777777" w:rsidTr="005F1092">
        <w:tc>
          <w:tcPr>
            <w:tcW w:w="5277" w:type="dxa"/>
          </w:tcPr>
          <w:p w14:paraId="1747322D" w14:textId="77777777" w:rsidR="000A693E" w:rsidRDefault="000A693E" w:rsidP="000A693E">
            <w:r>
              <w:t>Home Depot All Purpose Bucket</w:t>
            </w:r>
          </w:p>
          <w:p w14:paraId="0AAFFEFE" w14:textId="334B3BEE" w:rsidR="0034446F" w:rsidRDefault="0034446F" w:rsidP="000A693E">
            <w:hyperlink r:id="rId5" w:history="1">
              <w:r>
                <w:rPr>
                  <w:rStyle w:val="Hyperlink"/>
                </w:rPr>
                <w:t>https://www.homedepot.com/p/The-Home-Depot-5-Gal-Homer-Bucket-05GLHD2/100087613</w:t>
              </w:r>
            </w:hyperlink>
          </w:p>
        </w:tc>
        <w:tc>
          <w:tcPr>
            <w:tcW w:w="4073" w:type="dxa"/>
          </w:tcPr>
          <w:p w14:paraId="1CD6070E" w14:textId="342986F4" w:rsidR="000A693E" w:rsidRDefault="000A693E" w:rsidP="000A693E">
            <w:r>
              <w:t>$3.25</w:t>
            </w:r>
          </w:p>
        </w:tc>
      </w:tr>
      <w:tr w:rsidR="00414F6D" w14:paraId="665BA160" w14:textId="77777777" w:rsidTr="005F1092">
        <w:tc>
          <w:tcPr>
            <w:tcW w:w="5277" w:type="dxa"/>
          </w:tcPr>
          <w:p w14:paraId="6EFDDE9A" w14:textId="50164DFB" w:rsidR="00414F6D" w:rsidRDefault="00414F6D" w:rsidP="000A693E">
            <w:r>
              <w:t>Salt (as pure as possible</w:t>
            </w:r>
            <w:r w:rsidR="00750166">
              <w:t>, with no anti-caking agents)</w:t>
            </w:r>
          </w:p>
          <w:p w14:paraId="442F4D8C" w14:textId="39E7AAF7" w:rsidR="00414F6D" w:rsidRDefault="00414F6D" w:rsidP="000A693E">
            <w:hyperlink r:id="rId6" w:history="1">
              <w:r>
                <w:rPr>
                  <w:rStyle w:val="Hyperlink"/>
                </w:rPr>
                <w:t>https://www.amazon.com/Morton-Canning-Pickling-Salt-Box/dp/B00GZCEZ4O</w:t>
              </w:r>
            </w:hyperlink>
          </w:p>
        </w:tc>
        <w:tc>
          <w:tcPr>
            <w:tcW w:w="4073" w:type="dxa"/>
          </w:tcPr>
          <w:p w14:paraId="65BEDE1B" w14:textId="529BAAA2" w:rsidR="00414F6D" w:rsidRDefault="00750166" w:rsidP="000A693E">
            <w:r>
              <w:t>$9.47</w:t>
            </w:r>
          </w:p>
        </w:tc>
      </w:tr>
      <w:tr w:rsidR="00750166" w14:paraId="0AE52503" w14:textId="77777777" w:rsidTr="005F1092">
        <w:tc>
          <w:tcPr>
            <w:tcW w:w="5277" w:type="dxa"/>
          </w:tcPr>
          <w:p w14:paraId="07FC218E" w14:textId="6A7315D8" w:rsidR="00750166" w:rsidRDefault="00750166" w:rsidP="000A693E">
            <w:r>
              <w:t>Distilled Water (approx. 3 gal)</w:t>
            </w:r>
          </w:p>
        </w:tc>
        <w:tc>
          <w:tcPr>
            <w:tcW w:w="4073" w:type="dxa"/>
          </w:tcPr>
          <w:p w14:paraId="6E9FFE21" w14:textId="1372759D" w:rsidR="00750166" w:rsidRDefault="00750166" w:rsidP="000A693E">
            <w:r>
              <w:t>Approx. $4.00</w:t>
            </w:r>
          </w:p>
        </w:tc>
      </w:tr>
      <w:tr w:rsidR="00600DCA" w14:paraId="63D99931" w14:textId="77777777" w:rsidTr="005F1092">
        <w:tc>
          <w:tcPr>
            <w:tcW w:w="5277" w:type="dxa"/>
          </w:tcPr>
          <w:p w14:paraId="0B2FCDDC" w14:textId="77777777" w:rsidR="00600DCA" w:rsidRDefault="00600DCA" w:rsidP="000A693E">
            <w:r>
              <w:t>Assorted Alligator Clips</w:t>
            </w:r>
          </w:p>
          <w:p w14:paraId="20682906" w14:textId="152DF8FD" w:rsidR="00600DCA" w:rsidRDefault="00600DCA" w:rsidP="000A693E">
            <w:hyperlink r:id="rId7" w:history="1">
              <w:r>
                <w:rPr>
                  <w:rStyle w:val="Hyperlink"/>
                </w:rPr>
                <w:t>https://www.amazon.com/WGGE-WG-026-Pieces-Colors-Alligator/dp/B06XX25HFX</w:t>
              </w:r>
            </w:hyperlink>
          </w:p>
        </w:tc>
        <w:tc>
          <w:tcPr>
            <w:tcW w:w="4073" w:type="dxa"/>
          </w:tcPr>
          <w:p w14:paraId="56FA8553" w14:textId="3F0B572C" w:rsidR="00600DCA" w:rsidRDefault="00600DCA" w:rsidP="000A693E">
            <w:r>
              <w:t>$5.99</w:t>
            </w:r>
          </w:p>
        </w:tc>
      </w:tr>
      <w:tr w:rsidR="000A693E" w14:paraId="72603B29" w14:textId="77777777" w:rsidTr="005F1092">
        <w:tc>
          <w:tcPr>
            <w:tcW w:w="5277" w:type="dxa"/>
          </w:tcPr>
          <w:p w14:paraId="0072D661" w14:textId="77777777" w:rsidR="000A693E" w:rsidRDefault="000A693E" w:rsidP="000A693E">
            <w:r w:rsidRPr="000A693E">
              <w:t>Siglent SDG2042X</w:t>
            </w:r>
            <w:r>
              <w:t xml:space="preserve"> Function Generator</w:t>
            </w:r>
          </w:p>
          <w:p w14:paraId="036E1090" w14:textId="68A99A1C" w:rsidR="0034446F" w:rsidRDefault="0034446F" w:rsidP="000A693E">
            <w:hyperlink r:id="rId8" w:anchor="customerReviews" w:history="1">
              <w:r>
                <w:rPr>
                  <w:rStyle w:val="Hyperlink"/>
                </w:rPr>
                <w:t>https://www.amazon.com/Siglent-Technologies-SDG2042X-Arbitrary-Function-Generators/dp/B01410O55U#customerReviews</w:t>
              </w:r>
            </w:hyperlink>
          </w:p>
        </w:tc>
        <w:tc>
          <w:tcPr>
            <w:tcW w:w="4073" w:type="dxa"/>
          </w:tcPr>
          <w:p w14:paraId="307E250D" w14:textId="58E606D3" w:rsidR="000A693E" w:rsidRDefault="000A693E" w:rsidP="000A693E">
            <w:r>
              <w:t>$499.00</w:t>
            </w:r>
          </w:p>
        </w:tc>
      </w:tr>
      <w:tr w:rsidR="000A693E" w14:paraId="5652A8BD" w14:textId="77777777" w:rsidTr="005F1092">
        <w:tc>
          <w:tcPr>
            <w:tcW w:w="5277" w:type="dxa"/>
          </w:tcPr>
          <w:p w14:paraId="4EFD00ED" w14:textId="77777777" w:rsidR="000A693E" w:rsidRDefault="000A693E" w:rsidP="000A693E">
            <w:r w:rsidRPr="000A693E">
              <w:t>Rigol DS1054Z Digital Oscilloscope</w:t>
            </w:r>
          </w:p>
          <w:p w14:paraId="70CA931F" w14:textId="194F85D5" w:rsidR="0034446F" w:rsidRDefault="0034446F" w:rsidP="000A693E">
            <w:hyperlink r:id="rId9" w:history="1">
              <w:r>
                <w:rPr>
                  <w:rStyle w:val="Hyperlink"/>
                </w:rPr>
                <w:t>https://www.amazon.com/Rigol-DS1054Z-Digital-Oscilloscopes-Bandwidth/dp/B012938E76</w:t>
              </w:r>
            </w:hyperlink>
          </w:p>
        </w:tc>
        <w:tc>
          <w:tcPr>
            <w:tcW w:w="4073" w:type="dxa"/>
          </w:tcPr>
          <w:p w14:paraId="267AF696" w14:textId="36DDC455" w:rsidR="000A693E" w:rsidRDefault="000A693E" w:rsidP="000A693E">
            <w:r>
              <w:t>$349.00</w:t>
            </w:r>
          </w:p>
        </w:tc>
      </w:tr>
      <w:tr w:rsidR="000A693E" w14:paraId="7304054E" w14:textId="77777777" w:rsidTr="005F1092">
        <w:tc>
          <w:tcPr>
            <w:tcW w:w="5277" w:type="dxa"/>
          </w:tcPr>
          <w:p w14:paraId="5F127A7C" w14:textId="77777777" w:rsidR="000A693E" w:rsidRDefault="000A693E" w:rsidP="000A693E">
            <w:r>
              <w:t>24”x24” Titanium Sheeting</w:t>
            </w:r>
          </w:p>
          <w:p w14:paraId="337A4CDB" w14:textId="77777777" w:rsidR="0034446F" w:rsidRDefault="0034446F" w:rsidP="000A693E">
            <w:hyperlink r:id="rId10" w:history="1">
              <w:r>
                <w:rPr>
                  <w:rStyle w:val="Hyperlink"/>
                </w:rPr>
                <w:t>https://store.tmstitanium.com/products/199g/titanium-sheet-plate/cp-grade-2/0.020</w:t>
              </w:r>
              <w:r>
                <w:rPr>
                  <w:rStyle w:val="Hyperlink"/>
                </w:rPr>
                <w:t>-</w:t>
              </w:r>
              <w:r>
                <w:rPr>
                  <w:rStyle w:val="Hyperlink"/>
                </w:rPr>
                <w:t>t</w:t>
              </w:r>
              <w:r>
                <w:rPr>
                  <w:rStyle w:val="Hyperlink"/>
                </w:rPr>
                <w:t>hick-24.000-wide-24.000-long</w:t>
              </w:r>
            </w:hyperlink>
          </w:p>
          <w:p w14:paraId="7DE81186" w14:textId="77777777" w:rsidR="00732835" w:rsidRDefault="00732835" w:rsidP="000A693E"/>
          <w:p w14:paraId="71D050DB" w14:textId="77777777" w:rsidR="00732835" w:rsidRDefault="00732835" w:rsidP="000A693E">
            <w:r>
              <w:t>Or if building only one or two buckets:</w:t>
            </w:r>
          </w:p>
          <w:p w14:paraId="3C20491B" w14:textId="7B4E28A3" w:rsidR="00732835" w:rsidRDefault="00732835" w:rsidP="000A693E">
            <w:hyperlink r:id="rId11" w:history="1">
              <w:r>
                <w:rPr>
                  <w:rStyle w:val="Hyperlink"/>
                </w:rPr>
                <w:t>https://store.tmstitanium.com/products/198g/titanium-sheet-plate/cp-grade-2/0.020-thick-12.000-wide-24.000-long</w:t>
              </w:r>
            </w:hyperlink>
          </w:p>
        </w:tc>
        <w:tc>
          <w:tcPr>
            <w:tcW w:w="4073" w:type="dxa"/>
          </w:tcPr>
          <w:p w14:paraId="3DA1609C" w14:textId="541D2686" w:rsidR="000A693E" w:rsidRDefault="000A693E" w:rsidP="000A693E">
            <w:r>
              <w:t>$65.00</w:t>
            </w:r>
          </w:p>
        </w:tc>
      </w:tr>
      <w:tr w:rsidR="000A693E" w14:paraId="22974EB9" w14:textId="77777777" w:rsidTr="005F1092">
        <w:tc>
          <w:tcPr>
            <w:tcW w:w="5277" w:type="dxa"/>
          </w:tcPr>
          <w:p w14:paraId="7C4C69DC" w14:textId="32B708B2" w:rsidR="000A693E" w:rsidRDefault="005F1092" w:rsidP="000A693E">
            <w:r>
              <w:t>Total</w:t>
            </w:r>
            <w:r w:rsidR="008B26DF">
              <w:t xml:space="preserve"> Cost</w:t>
            </w:r>
            <w:r>
              <w:t>:</w:t>
            </w:r>
          </w:p>
        </w:tc>
        <w:tc>
          <w:tcPr>
            <w:tcW w:w="4073" w:type="dxa"/>
          </w:tcPr>
          <w:p w14:paraId="1A8605C0" w14:textId="739D6212" w:rsidR="000A693E" w:rsidRDefault="005F1092" w:rsidP="000A693E">
            <w:r>
              <w:t>$9</w:t>
            </w:r>
            <w:r w:rsidR="00600DCA">
              <w:t>35.71</w:t>
            </w:r>
          </w:p>
        </w:tc>
      </w:tr>
    </w:tbl>
    <w:p w14:paraId="749EBE1C" w14:textId="479A11D4" w:rsidR="000A693E" w:rsidRPr="000A693E" w:rsidRDefault="000A693E" w:rsidP="000A693E"/>
    <w:p w14:paraId="6AF96FE3" w14:textId="7F0AE2C7" w:rsidR="000A693E" w:rsidRDefault="000A693E" w:rsidP="00414F6D">
      <w:pPr>
        <w:pStyle w:val="Heading2"/>
      </w:pPr>
      <w:r>
        <w:tab/>
      </w:r>
      <w:r w:rsidR="00414F6D">
        <w:t>Assembly:</w:t>
      </w:r>
    </w:p>
    <w:p w14:paraId="73CF95B1" w14:textId="2E1EFA27" w:rsidR="00732835" w:rsidRDefault="00732835" w:rsidP="00732835">
      <w:pPr>
        <w:pStyle w:val="ListParagraph"/>
        <w:numPr>
          <w:ilvl w:val="0"/>
          <w:numId w:val="1"/>
        </w:numPr>
        <w:rPr>
          <w:sz w:val="24"/>
          <w:szCs w:val="24"/>
        </w:rPr>
      </w:pPr>
      <w:r w:rsidRPr="00732835">
        <w:rPr>
          <w:sz w:val="24"/>
          <w:szCs w:val="24"/>
        </w:rPr>
        <w:t xml:space="preserve">Cut the titanium sheeting into 1” </w:t>
      </w:r>
      <w:r>
        <w:rPr>
          <w:sz w:val="24"/>
          <w:szCs w:val="24"/>
        </w:rPr>
        <w:t xml:space="preserve">wide </w:t>
      </w:r>
      <w:r w:rsidRPr="00732835">
        <w:rPr>
          <w:sz w:val="24"/>
          <w:szCs w:val="24"/>
        </w:rPr>
        <w:t>by 2’ long strips.</w:t>
      </w:r>
    </w:p>
    <w:p w14:paraId="0745CA51" w14:textId="0079F62C" w:rsidR="00732835" w:rsidRDefault="00732835" w:rsidP="00732835">
      <w:pPr>
        <w:pStyle w:val="ListParagraph"/>
        <w:numPr>
          <w:ilvl w:val="1"/>
          <w:numId w:val="1"/>
        </w:numPr>
        <w:rPr>
          <w:sz w:val="24"/>
          <w:szCs w:val="24"/>
        </w:rPr>
      </w:pPr>
      <w:r>
        <w:rPr>
          <w:sz w:val="24"/>
          <w:szCs w:val="24"/>
        </w:rPr>
        <w:t xml:space="preserve">This can be done with a bandsaw or metal shears, preferable electric metal shears for smoother cuts. These have worked well for us: </w:t>
      </w:r>
      <w:hyperlink r:id="rId12" w:history="1">
        <w:r w:rsidRPr="00732835">
          <w:rPr>
            <w:rStyle w:val="Hyperlink"/>
            <w:sz w:val="24"/>
            <w:szCs w:val="24"/>
          </w:rPr>
          <w:t>https://www.amazon.com/WEN-3650-4-0-Amp-Variable-Electric/dp/B01M5G99E7</w:t>
        </w:r>
      </w:hyperlink>
      <w:r w:rsidRPr="00732835">
        <w:rPr>
          <w:sz w:val="24"/>
          <w:szCs w:val="24"/>
        </w:rPr>
        <w:t>.</w:t>
      </w:r>
    </w:p>
    <w:p w14:paraId="4A2588FD" w14:textId="0C51C721" w:rsidR="00732835" w:rsidRPr="000A3C17" w:rsidRDefault="00732835" w:rsidP="00732835">
      <w:pPr>
        <w:pStyle w:val="ListParagraph"/>
        <w:numPr>
          <w:ilvl w:val="1"/>
          <w:numId w:val="1"/>
        </w:numPr>
        <w:rPr>
          <w:sz w:val="28"/>
          <w:szCs w:val="28"/>
        </w:rPr>
      </w:pPr>
      <w:r w:rsidRPr="00732835">
        <w:rPr>
          <w:sz w:val="24"/>
          <w:szCs w:val="24"/>
        </w:rPr>
        <w:lastRenderedPageBreak/>
        <w:t xml:space="preserve">Each 24”x24” sheet of titanium is enough for 24 strips. Since </w:t>
      </w:r>
      <w:r>
        <w:rPr>
          <w:sz w:val="24"/>
          <w:szCs w:val="24"/>
        </w:rPr>
        <w:t>each bucket only requires 3 or 4 strips, this is enough for 6-8 buckets. While it is always helpful to have spare titanium for electrode replacements, if the goal is only to build one bucket, purchasing the cheaper 12”x24” sheet is likely the best idea.</w:t>
      </w:r>
    </w:p>
    <w:p w14:paraId="3850FFC0" w14:textId="77777777" w:rsidR="000A3C17" w:rsidRPr="00732835" w:rsidRDefault="000A3C17" w:rsidP="000A3C17">
      <w:pPr>
        <w:pStyle w:val="ListParagraph"/>
        <w:ind w:left="2880"/>
        <w:rPr>
          <w:sz w:val="28"/>
          <w:szCs w:val="28"/>
        </w:rPr>
      </w:pPr>
    </w:p>
    <w:p w14:paraId="35D896B3" w14:textId="3D82FE52" w:rsidR="00732835" w:rsidRPr="000A3C17" w:rsidRDefault="000A3C17" w:rsidP="00732835">
      <w:pPr>
        <w:pStyle w:val="ListParagraph"/>
        <w:numPr>
          <w:ilvl w:val="0"/>
          <w:numId w:val="1"/>
        </w:numPr>
        <w:rPr>
          <w:sz w:val="28"/>
          <w:szCs w:val="28"/>
        </w:rPr>
      </w:pPr>
      <w:r>
        <w:rPr>
          <w:sz w:val="24"/>
          <w:szCs w:val="24"/>
        </w:rPr>
        <w:t>Create the saline solution.</w:t>
      </w:r>
    </w:p>
    <w:p w14:paraId="656366EE" w14:textId="01D77C02" w:rsidR="000A3C17" w:rsidRPr="00AD57CC" w:rsidRDefault="000A3C17" w:rsidP="000A3C17">
      <w:pPr>
        <w:pStyle w:val="ListParagraph"/>
        <w:numPr>
          <w:ilvl w:val="1"/>
          <w:numId w:val="1"/>
        </w:numPr>
        <w:rPr>
          <w:sz w:val="28"/>
          <w:szCs w:val="28"/>
        </w:rPr>
      </w:pPr>
      <w:r>
        <w:rPr>
          <w:sz w:val="24"/>
          <w:szCs w:val="24"/>
        </w:rPr>
        <w:t xml:space="preserve">The optimum electrical impedance of this solution is 1000 ohms or 1kOhm. However, a range of around 100 ohms around this optimal value will suffice. </w:t>
      </w:r>
    </w:p>
    <w:p w14:paraId="42BD1AE3" w14:textId="59895BC2" w:rsidR="00AD57CC" w:rsidRPr="004F5B0E" w:rsidRDefault="00AD57CC" w:rsidP="000A3C17">
      <w:pPr>
        <w:pStyle w:val="ListParagraph"/>
        <w:numPr>
          <w:ilvl w:val="1"/>
          <w:numId w:val="1"/>
        </w:numPr>
        <w:rPr>
          <w:sz w:val="28"/>
          <w:szCs w:val="28"/>
        </w:rPr>
      </w:pPr>
      <w:r>
        <w:rPr>
          <w:sz w:val="24"/>
          <w:szCs w:val="24"/>
        </w:rPr>
        <w:t xml:space="preserve">Create a 0.9% weight by volume saline solution with the salt and the distilled water. You will want at least 1.5-2 gallons </w:t>
      </w:r>
      <w:r w:rsidR="004F5B0E">
        <w:rPr>
          <w:sz w:val="24"/>
          <w:szCs w:val="24"/>
        </w:rPr>
        <w:t xml:space="preserve">of water </w:t>
      </w:r>
      <w:r>
        <w:rPr>
          <w:sz w:val="24"/>
          <w:szCs w:val="24"/>
        </w:rPr>
        <w:t xml:space="preserve">in the bucket. We recommend not going above 4 </w:t>
      </w:r>
      <w:r w:rsidR="004F5B0E">
        <w:rPr>
          <w:sz w:val="24"/>
          <w:szCs w:val="24"/>
        </w:rPr>
        <w:t xml:space="preserve">gallons </w:t>
      </w:r>
      <w:r>
        <w:rPr>
          <w:sz w:val="24"/>
          <w:szCs w:val="24"/>
        </w:rPr>
        <w:t>to allow for an air gap at the top to reduce possible spillage.</w:t>
      </w:r>
      <w:r w:rsidR="004F5B0E">
        <w:rPr>
          <w:sz w:val="24"/>
          <w:szCs w:val="24"/>
        </w:rPr>
        <w:t xml:space="preserve"> Calculate how much salt you need accordingly. </w:t>
      </w:r>
    </w:p>
    <w:p w14:paraId="059215FE" w14:textId="1A2BCF2B" w:rsidR="004F5B0E" w:rsidRPr="004F5B0E" w:rsidRDefault="004F5B0E" w:rsidP="000A3C17">
      <w:pPr>
        <w:pStyle w:val="ListParagraph"/>
        <w:numPr>
          <w:ilvl w:val="1"/>
          <w:numId w:val="1"/>
        </w:numPr>
        <w:rPr>
          <w:sz w:val="28"/>
          <w:szCs w:val="28"/>
        </w:rPr>
      </w:pPr>
      <w:r>
        <w:rPr>
          <w:sz w:val="24"/>
          <w:szCs w:val="24"/>
        </w:rPr>
        <w:t>Thoroughly mix the salt into the distilled water, making sure that all of it has dissolved.</w:t>
      </w:r>
    </w:p>
    <w:p w14:paraId="1DB7569A" w14:textId="3A413393" w:rsidR="004F5B0E" w:rsidRPr="004F5B0E" w:rsidRDefault="004F5B0E" w:rsidP="000A3C17">
      <w:pPr>
        <w:pStyle w:val="ListParagraph"/>
        <w:numPr>
          <w:ilvl w:val="1"/>
          <w:numId w:val="1"/>
        </w:numPr>
        <w:rPr>
          <w:sz w:val="28"/>
          <w:szCs w:val="28"/>
        </w:rPr>
      </w:pPr>
      <w:r>
        <w:rPr>
          <w:sz w:val="24"/>
          <w:szCs w:val="24"/>
        </w:rPr>
        <w:t>Take an impedance measurement of the saline solution. This can be done with an Activa PC+S and a DBS electrode, or with a multimeter (I think).</w:t>
      </w:r>
    </w:p>
    <w:p w14:paraId="51F1964C" w14:textId="5CFD3198" w:rsidR="004F5B0E" w:rsidRPr="00732835" w:rsidRDefault="004F5B0E" w:rsidP="000A3C17">
      <w:pPr>
        <w:pStyle w:val="ListParagraph"/>
        <w:numPr>
          <w:ilvl w:val="1"/>
          <w:numId w:val="1"/>
        </w:numPr>
        <w:rPr>
          <w:sz w:val="28"/>
          <w:szCs w:val="28"/>
        </w:rPr>
      </w:pPr>
      <w:r>
        <w:rPr>
          <w:sz w:val="24"/>
          <w:szCs w:val="24"/>
        </w:rPr>
        <w:t>If the impedance of the solution is too high, add a small amount of salt and measure again. If the impedance is too low, add a small amount of water and measure again.</w:t>
      </w:r>
      <w:bookmarkStart w:id="0" w:name="_GoBack"/>
      <w:bookmarkEnd w:id="0"/>
    </w:p>
    <w:sectPr w:rsidR="004F5B0E" w:rsidRPr="0073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D4FAD"/>
    <w:multiLevelType w:val="hybridMultilevel"/>
    <w:tmpl w:val="28547F7C"/>
    <w:lvl w:ilvl="0" w:tplc="B5C01D62">
      <w:start w:val="1"/>
      <w:numFmt w:val="decimal"/>
      <w:lvlText w:val="%1."/>
      <w:lvlJc w:val="left"/>
      <w:pPr>
        <w:ind w:left="2160" w:hanging="360"/>
      </w:pPr>
      <w:rPr>
        <w:sz w:val="24"/>
        <w:szCs w:val="24"/>
      </w:rPr>
    </w:lvl>
    <w:lvl w:ilvl="1" w:tplc="21FC3C7E">
      <w:start w:val="1"/>
      <w:numFmt w:val="lowerLetter"/>
      <w:lvlText w:val="%2."/>
      <w:lvlJc w:val="left"/>
      <w:pPr>
        <w:ind w:left="2880" w:hanging="360"/>
      </w:pPr>
      <w:rPr>
        <w:sz w:val="24"/>
        <w:szCs w:val="24"/>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45"/>
    <w:rsid w:val="000A3C17"/>
    <w:rsid w:val="000A693E"/>
    <w:rsid w:val="001D2345"/>
    <w:rsid w:val="0034446F"/>
    <w:rsid w:val="00414F6D"/>
    <w:rsid w:val="004F5B0E"/>
    <w:rsid w:val="005F1092"/>
    <w:rsid w:val="00600DCA"/>
    <w:rsid w:val="00732835"/>
    <w:rsid w:val="00750166"/>
    <w:rsid w:val="008B26DF"/>
    <w:rsid w:val="00920804"/>
    <w:rsid w:val="00AD57CC"/>
    <w:rsid w:val="00F86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712D"/>
  <w15:chartTrackingRefBased/>
  <w15:docId w15:val="{BBF97484-E89C-400C-8003-6AB1725D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9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9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9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69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693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A6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4446F"/>
    <w:rPr>
      <w:color w:val="0000FF"/>
      <w:u w:val="single"/>
    </w:rPr>
  </w:style>
  <w:style w:type="paragraph" w:styleId="ListParagraph">
    <w:name w:val="List Paragraph"/>
    <w:basedOn w:val="Normal"/>
    <w:uiPriority w:val="34"/>
    <w:qFormat/>
    <w:rsid w:val="00732835"/>
    <w:pPr>
      <w:ind w:left="720"/>
      <w:contextualSpacing/>
    </w:pPr>
  </w:style>
  <w:style w:type="character" w:styleId="FollowedHyperlink">
    <w:name w:val="FollowedHyperlink"/>
    <w:basedOn w:val="DefaultParagraphFont"/>
    <w:uiPriority w:val="99"/>
    <w:semiHidden/>
    <w:unhideWhenUsed/>
    <w:rsid w:val="007328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107">
      <w:bodyDiv w:val="1"/>
      <w:marLeft w:val="0"/>
      <w:marRight w:val="0"/>
      <w:marTop w:val="0"/>
      <w:marBottom w:val="0"/>
      <w:divBdr>
        <w:top w:val="none" w:sz="0" w:space="0" w:color="auto"/>
        <w:left w:val="none" w:sz="0" w:space="0" w:color="auto"/>
        <w:bottom w:val="none" w:sz="0" w:space="0" w:color="auto"/>
        <w:right w:val="none" w:sz="0" w:space="0" w:color="auto"/>
      </w:divBdr>
    </w:div>
    <w:div w:id="8584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iglent-Technologies-SDG2042X-Arbitrary-Function-Generators/dp/B01410O55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WGGE-WG-026-Pieces-Colors-Alligator/dp/B06XX25HFX" TargetMode="External"/><Relationship Id="rId12" Type="http://schemas.openxmlformats.org/officeDocument/2006/relationships/hyperlink" Target="https://www.amazon.com/WEN-3650-4-0-Amp-Variable-Electric/dp/B01M5G99E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Morton-Canning-Pickling-Salt-Box/dp/B00GZCEZ4O" TargetMode="External"/><Relationship Id="rId11" Type="http://schemas.openxmlformats.org/officeDocument/2006/relationships/hyperlink" Target="https://store.tmstitanium.com/products/198g/titanium-sheet-plate/cp-grade-2/0.020-thick-12.000-wide-24.000-long" TargetMode="External"/><Relationship Id="rId5" Type="http://schemas.openxmlformats.org/officeDocument/2006/relationships/hyperlink" Target="https://www.homedepot.com/p/The-Home-Depot-5-Gal-Homer-Bucket-05GLHD2/100087613" TargetMode="External"/><Relationship Id="rId10" Type="http://schemas.openxmlformats.org/officeDocument/2006/relationships/hyperlink" Target="https://store.tmstitanium.com/products/199g/titanium-sheet-plate/cp-grade-2/0.020-thick-24.000-wide-24.000-long" TargetMode="External"/><Relationship Id="rId4" Type="http://schemas.openxmlformats.org/officeDocument/2006/relationships/webSettings" Target="webSettings.xml"/><Relationship Id="rId9" Type="http://schemas.openxmlformats.org/officeDocument/2006/relationships/hyperlink" Target="https://www.amazon.com/Rigol-DS1054Z-Digital-Oscilloscopes-Bandwidth/dp/B012938E7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nightscout01@gmail.com</dc:creator>
  <cp:keywords/>
  <dc:description/>
  <cp:lastModifiedBy>nightscout01@gmail.com</cp:lastModifiedBy>
  <cp:revision>12</cp:revision>
  <dcterms:created xsi:type="dcterms:W3CDTF">2019-08-27T20:40:00Z</dcterms:created>
  <dcterms:modified xsi:type="dcterms:W3CDTF">2019-08-27T22:36:00Z</dcterms:modified>
</cp:coreProperties>
</file>